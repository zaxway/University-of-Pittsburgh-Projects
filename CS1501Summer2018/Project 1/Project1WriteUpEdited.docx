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84335" w14:textId="77777777" w:rsidR="00CF5BAA" w:rsidRDefault="00C16ED3" w:rsidP="00C16ED3">
      <w:pPr>
        <w:spacing w:line="480" w:lineRule="auto"/>
        <w:rPr>
          <w:rFonts w:ascii="Times New Roman" w:hAnsi="Times New Roman" w:cs="Times New Roman"/>
        </w:rPr>
      </w:pPr>
      <w:r>
        <w:rPr>
          <w:rFonts w:ascii="Times New Roman" w:hAnsi="Times New Roman" w:cs="Times New Roman"/>
        </w:rPr>
        <w:t>Mohit Jain</w:t>
      </w:r>
    </w:p>
    <w:p w14:paraId="4717125C" w14:textId="77777777" w:rsidR="00C16ED3" w:rsidRDefault="00C16ED3" w:rsidP="00C16ED3">
      <w:pPr>
        <w:spacing w:line="480" w:lineRule="auto"/>
        <w:rPr>
          <w:rFonts w:ascii="Times New Roman" w:hAnsi="Times New Roman" w:cs="Times New Roman"/>
        </w:rPr>
      </w:pPr>
      <w:r>
        <w:rPr>
          <w:rFonts w:ascii="Times New Roman" w:hAnsi="Times New Roman" w:cs="Times New Roman"/>
        </w:rPr>
        <w:t>CS 1501</w:t>
      </w:r>
    </w:p>
    <w:p w14:paraId="5B281F8C" w14:textId="0637CC86" w:rsidR="00C16ED3" w:rsidRDefault="00C16ED3" w:rsidP="00C16ED3">
      <w:pPr>
        <w:spacing w:line="480" w:lineRule="auto"/>
        <w:jc w:val="center"/>
        <w:rPr>
          <w:rFonts w:ascii="Times New Roman" w:hAnsi="Times New Roman" w:cs="Times New Roman"/>
        </w:rPr>
      </w:pPr>
      <w:r>
        <w:rPr>
          <w:rFonts w:ascii="Times New Roman" w:hAnsi="Times New Roman" w:cs="Times New Roman"/>
        </w:rPr>
        <w:t xml:space="preserve">Project </w:t>
      </w:r>
      <w:ins w:id="0" w:author="John Ramirez" w:date="2018-07-17T10:54:00Z">
        <w:r w:rsidR="00CF5BAA">
          <w:rPr>
            <w:rFonts w:ascii="Times New Roman" w:hAnsi="Times New Roman" w:cs="Times New Roman"/>
          </w:rPr>
          <w:t>1</w:t>
        </w:r>
      </w:ins>
      <w:del w:id="1" w:author="John Ramirez" w:date="2018-07-17T10:54:00Z">
        <w:r w:rsidDel="00CF5BAA">
          <w:rPr>
            <w:rFonts w:ascii="Times New Roman" w:hAnsi="Times New Roman" w:cs="Times New Roman"/>
          </w:rPr>
          <w:delText>!</w:delText>
        </w:r>
      </w:del>
      <w:r>
        <w:rPr>
          <w:rFonts w:ascii="Times New Roman" w:hAnsi="Times New Roman" w:cs="Times New Roman"/>
        </w:rPr>
        <w:t>: Crossword Solver</w:t>
      </w:r>
    </w:p>
    <w:p w14:paraId="2D4F2CAE" w14:textId="77777777" w:rsidR="00C16ED3" w:rsidRDefault="00C16ED3" w:rsidP="00C16ED3">
      <w:pPr>
        <w:spacing w:line="480" w:lineRule="auto"/>
        <w:rPr>
          <w:rFonts w:ascii="Times New Roman" w:hAnsi="Times New Roman" w:cs="Times New Roman"/>
        </w:rPr>
      </w:pPr>
      <w:r>
        <w:rPr>
          <w:rFonts w:ascii="Times New Roman" w:hAnsi="Times New Roman" w:cs="Times New Roman"/>
        </w:rPr>
        <w:tab/>
      </w:r>
      <w:commentRangeStart w:id="2"/>
      <w:r>
        <w:rPr>
          <w:rFonts w:ascii="Times New Roman" w:hAnsi="Times New Roman" w:cs="Times New Roman"/>
        </w:rPr>
        <w:t>In Project 1, I developed an algorithm that allowed a user to retrieve a solution of any n by n crossword puzzle</w:t>
      </w:r>
      <w:commentRangeEnd w:id="2"/>
      <w:r w:rsidR="00CF5BAA">
        <w:rPr>
          <w:rStyle w:val="CommentReference"/>
        </w:rPr>
        <w:commentReference w:id="2"/>
      </w:r>
      <w:r>
        <w:rPr>
          <w:rFonts w:ascii="Times New Roman" w:hAnsi="Times New Roman" w:cs="Times New Roman"/>
        </w:rPr>
        <w:t xml:space="preserve">. At first glance, this project seemed rather difficult and tedious. It seemed </w:t>
      </w:r>
      <w:commentRangeStart w:id="3"/>
      <w:r>
        <w:rPr>
          <w:rFonts w:ascii="Times New Roman" w:hAnsi="Times New Roman" w:cs="Times New Roman"/>
        </w:rPr>
        <w:t>like an almost never-ending mind game</w:t>
      </w:r>
      <w:commentRangeEnd w:id="3"/>
      <w:r w:rsidR="00CF5BAA">
        <w:rPr>
          <w:rStyle w:val="CommentReference"/>
        </w:rPr>
        <w:commentReference w:id="3"/>
      </w:r>
      <w:r>
        <w:rPr>
          <w:rFonts w:ascii="Times New Roman" w:hAnsi="Times New Roman" w:cs="Times New Roman"/>
        </w:rPr>
        <w:t xml:space="preserve">, but the recursive solution turned out to be a lot easier than I thought. </w:t>
      </w:r>
    </w:p>
    <w:p w14:paraId="5171DB7D" w14:textId="0AA71D76" w:rsidR="00C16ED3" w:rsidRDefault="00C16ED3" w:rsidP="00C16ED3">
      <w:pPr>
        <w:spacing w:line="480" w:lineRule="auto"/>
        <w:rPr>
          <w:rFonts w:ascii="Times New Roman" w:hAnsi="Times New Roman" w:cs="Times New Roman"/>
        </w:rPr>
      </w:pPr>
      <w:r>
        <w:rPr>
          <w:rFonts w:ascii="Times New Roman" w:hAnsi="Times New Roman" w:cs="Times New Roman"/>
        </w:rPr>
        <w:tab/>
        <w:t xml:space="preserve">To describe my solution, I thought of multiple different ways to approach this problem. One way I thought of was the direct approach and to label each box with an x and a y coordinate. This would be used to determine which location we are currently on. </w:t>
      </w:r>
      <w:commentRangeStart w:id="4"/>
      <w:r>
        <w:rPr>
          <w:rFonts w:ascii="Times New Roman" w:hAnsi="Times New Roman" w:cs="Times New Roman"/>
        </w:rPr>
        <w:t>While I was thinking about this solution, I thought of an even better solution. After looking at a board of 3 by 3 squares for a long time, I tried out to do some division and modular arithmetic. I labeled each box of the 3 by 3 with a number in row by row order from 0 to 8. Then I found out that if we computed the current location of the square we were in and divided it by 3, in this example, we would</w:t>
      </w:r>
      <w:r w:rsidR="005E559D">
        <w:rPr>
          <w:rFonts w:ascii="Times New Roman" w:hAnsi="Times New Roman" w:cs="Times New Roman"/>
        </w:rPr>
        <w:t xml:space="preserve"> get the number of the row based on the integer division that </w:t>
      </w:r>
      <w:ins w:id="5" w:author="John Ramirez" w:date="2018-07-17T10:56:00Z">
        <w:r w:rsidR="00CF5BAA">
          <w:rPr>
            <w:rFonts w:ascii="Times New Roman" w:hAnsi="Times New Roman" w:cs="Times New Roman"/>
          </w:rPr>
          <w:t>J</w:t>
        </w:r>
      </w:ins>
      <w:del w:id="6" w:author="John Ramirez" w:date="2018-07-17T10:56:00Z">
        <w:r w:rsidR="005E559D" w:rsidDel="00CF5BAA">
          <w:rPr>
            <w:rFonts w:ascii="Times New Roman" w:hAnsi="Times New Roman" w:cs="Times New Roman"/>
          </w:rPr>
          <w:delText>j</w:delText>
        </w:r>
      </w:del>
      <w:r w:rsidR="005E559D">
        <w:rPr>
          <w:rFonts w:ascii="Times New Roman" w:hAnsi="Times New Roman" w:cs="Times New Roman"/>
        </w:rPr>
        <w:t xml:space="preserve">ava uses. For example, let’s say the location we were currently on was 5, which would correspond to row 2 in a 3 by 3 square, we would divide 5 by 3 using integer division and get 2. As for columns, if we took 5 and mod that number by 3, we would 2, which correctly represents the number for the column of this location. </w:t>
      </w:r>
      <w:r w:rsidR="00506BCB">
        <w:rPr>
          <w:rFonts w:ascii="Times New Roman" w:hAnsi="Times New Roman" w:cs="Times New Roman"/>
        </w:rPr>
        <w:t xml:space="preserve">As such using this small algorithm, I was easily able to search through the square. </w:t>
      </w:r>
      <w:commentRangeEnd w:id="4"/>
      <w:r w:rsidR="00CF5BAA">
        <w:rPr>
          <w:rStyle w:val="CommentReference"/>
        </w:rPr>
        <w:commentReference w:id="4"/>
      </w:r>
      <w:r w:rsidR="00506BCB">
        <w:rPr>
          <w:rFonts w:ascii="Times New Roman" w:hAnsi="Times New Roman" w:cs="Times New Roman"/>
        </w:rPr>
        <w:t xml:space="preserve">Throughout, the program, </w:t>
      </w:r>
      <w:commentRangeStart w:id="7"/>
      <w:r w:rsidR="00506BCB">
        <w:rPr>
          <w:rFonts w:ascii="Times New Roman" w:hAnsi="Times New Roman" w:cs="Times New Roman"/>
        </w:rPr>
        <w:t xml:space="preserve">while I would try to fit a word into a row or a column, I </w:t>
      </w:r>
      <w:r w:rsidR="00945F8D">
        <w:rPr>
          <w:rFonts w:ascii="Times New Roman" w:hAnsi="Times New Roman" w:cs="Times New Roman"/>
        </w:rPr>
        <w:t xml:space="preserve">did a brute force on each square in the board trying all possible letters from A through Z. Then I would use MyDictionary.java to do a </w:t>
      </w:r>
      <w:proofErr w:type="gramStart"/>
      <w:r w:rsidR="00945F8D">
        <w:rPr>
          <w:rFonts w:ascii="Times New Roman" w:hAnsi="Times New Roman" w:cs="Times New Roman"/>
        </w:rPr>
        <w:t>searchPrefix(</w:t>
      </w:r>
      <w:proofErr w:type="gramEnd"/>
      <w:r w:rsidR="00945F8D">
        <w:rPr>
          <w:rFonts w:ascii="Times New Roman" w:hAnsi="Times New Roman" w:cs="Times New Roman"/>
        </w:rPr>
        <w:t xml:space="preserve">) on the current StringBuilder. Based on the output of this method, I would have to decide if I needed to </w:t>
      </w:r>
      <w:r w:rsidR="00090471">
        <w:rPr>
          <w:rFonts w:ascii="Times New Roman" w:hAnsi="Times New Roman" w:cs="Times New Roman"/>
        </w:rPr>
        <w:t xml:space="preserve">backtrack on the current square and try a new </w:t>
      </w:r>
      <w:r w:rsidR="00090471">
        <w:rPr>
          <w:rFonts w:ascii="Times New Roman" w:hAnsi="Times New Roman" w:cs="Times New Roman"/>
        </w:rPr>
        <w:lastRenderedPageBreak/>
        <w:t xml:space="preserve">letter in the square or backtrack more than one block and try a new letter in the previous square. I keep doing this until I find a possible solution. </w:t>
      </w:r>
      <w:commentRangeEnd w:id="7"/>
      <w:r w:rsidR="0056603E">
        <w:rPr>
          <w:rStyle w:val="CommentReference"/>
        </w:rPr>
        <w:commentReference w:id="7"/>
      </w:r>
    </w:p>
    <w:p w14:paraId="17FE20CE" w14:textId="77777777" w:rsidR="00090471" w:rsidRDefault="00090471" w:rsidP="00C16ED3">
      <w:pPr>
        <w:spacing w:line="480" w:lineRule="auto"/>
        <w:rPr>
          <w:rFonts w:ascii="Times New Roman" w:hAnsi="Times New Roman" w:cs="Times New Roman"/>
        </w:rPr>
      </w:pPr>
      <w:r>
        <w:rPr>
          <w:rFonts w:ascii="Times New Roman" w:hAnsi="Times New Roman" w:cs="Times New Roman"/>
        </w:rPr>
        <w:tab/>
        <w:t xml:space="preserve">As for the implementation of the DLB, I am currently unable to get it to work and am not sure of what the problem is. </w:t>
      </w:r>
      <w:commentRangeStart w:id="8"/>
      <w:r>
        <w:rPr>
          <w:rFonts w:ascii="Times New Roman" w:hAnsi="Times New Roman" w:cs="Times New Roman"/>
        </w:rPr>
        <w:t xml:space="preserve">I am positive that </w:t>
      </w:r>
      <w:proofErr w:type="gramStart"/>
      <w:r>
        <w:rPr>
          <w:rFonts w:ascii="Times New Roman" w:hAnsi="Times New Roman" w:cs="Times New Roman"/>
        </w:rPr>
        <w:t>my</w:t>
      </w:r>
      <w:proofErr w:type="gramEnd"/>
      <w:r>
        <w:rPr>
          <w:rFonts w:ascii="Times New Roman" w:hAnsi="Times New Roman" w:cs="Times New Roman"/>
        </w:rPr>
        <w:t xml:space="preserve"> add and </w:t>
      </w:r>
      <w:r w:rsidR="0000411B">
        <w:rPr>
          <w:rFonts w:ascii="Times New Roman" w:hAnsi="Times New Roman" w:cs="Times New Roman"/>
        </w:rPr>
        <w:t>searchPrefix methods are implemented in a seemingly correct form</w:t>
      </w:r>
      <w:r w:rsidR="006242DF">
        <w:rPr>
          <w:rFonts w:ascii="Times New Roman" w:hAnsi="Times New Roman" w:cs="Times New Roman"/>
        </w:rPr>
        <w:t xml:space="preserve">. </w:t>
      </w:r>
      <w:commentRangeEnd w:id="8"/>
      <w:r w:rsidR="0056603E">
        <w:rPr>
          <w:rStyle w:val="CommentReference"/>
        </w:rPr>
        <w:commentReference w:id="8"/>
      </w:r>
      <w:r w:rsidR="006242DF">
        <w:rPr>
          <w:rFonts w:ascii="Times New Roman" w:hAnsi="Times New Roman" w:cs="Times New Roman"/>
        </w:rPr>
        <w:t>In the</w:t>
      </w:r>
      <w:r>
        <w:rPr>
          <w:rFonts w:ascii="Times New Roman" w:hAnsi="Times New Roman" w:cs="Times New Roman"/>
        </w:rPr>
        <w:t xml:space="preserve"> add method, I append an end of character symbol to each string that gets added. This is used in the search prefix method</w:t>
      </w:r>
      <w:r w:rsidR="00066EAF">
        <w:rPr>
          <w:rFonts w:ascii="Times New Roman" w:hAnsi="Times New Roman" w:cs="Times New Roman"/>
        </w:rPr>
        <w:t xml:space="preserve"> to determine if a given word is a prefix or if it is a word in the dictionary itself. </w:t>
      </w:r>
    </w:p>
    <w:p w14:paraId="0B3D42E0" w14:textId="48B1BB31" w:rsidR="000133C9" w:rsidRDefault="000133C9" w:rsidP="00C16ED3">
      <w:pPr>
        <w:spacing w:line="480" w:lineRule="auto"/>
        <w:rPr>
          <w:rFonts w:ascii="Times New Roman" w:hAnsi="Times New Roman" w:cs="Times New Roman"/>
        </w:rPr>
      </w:pPr>
      <w:r>
        <w:rPr>
          <w:rFonts w:ascii="Times New Roman" w:hAnsi="Times New Roman" w:cs="Times New Roman"/>
        </w:rPr>
        <w:tab/>
        <w:t xml:space="preserve">As such since my DLB is unable to function properly, it is difficult to get a clear gauge for which implementation would perform better (the MyDictionary ArrayList implementation or the De La Brandis Trie implementation). </w:t>
      </w:r>
      <w:commentRangeStart w:id="9"/>
      <w:r>
        <w:rPr>
          <w:rFonts w:ascii="Times New Roman" w:hAnsi="Times New Roman" w:cs="Times New Roman"/>
        </w:rPr>
        <w:t xml:space="preserve">Currently, my implementation with MyDictionary takes very little time if almost no time at all to solve a crossword. </w:t>
      </w:r>
      <w:commentRangeEnd w:id="9"/>
      <w:r w:rsidR="0056603E">
        <w:rPr>
          <w:rStyle w:val="CommentReference"/>
        </w:rPr>
        <w:commentReference w:id="9"/>
      </w:r>
      <w:r w:rsidR="006C227E">
        <w:rPr>
          <w:rFonts w:ascii="Times New Roman" w:hAnsi="Times New Roman" w:cs="Times New Roman"/>
        </w:rPr>
        <w:t xml:space="preserve">To discuss a small analysis of best case and worst case run times in both cases, I believe that regardless the DLB will triumph over the ArrayList implementation. </w:t>
      </w:r>
      <w:r w:rsidR="006242DF">
        <w:rPr>
          <w:rFonts w:ascii="Times New Roman" w:hAnsi="Times New Roman" w:cs="Times New Roman"/>
        </w:rPr>
        <w:t xml:space="preserve">The reason for this is because unlike the </w:t>
      </w:r>
      <w:ins w:id="10" w:author="John Ramirez" w:date="2018-07-17T11:01:00Z">
        <w:r w:rsidR="0056603E">
          <w:rPr>
            <w:rFonts w:ascii="Times New Roman" w:hAnsi="Times New Roman" w:cs="Times New Roman"/>
          </w:rPr>
          <w:t>A</w:t>
        </w:r>
      </w:ins>
      <w:del w:id="11" w:author="John Ramirez" w:date="2018-07-17T11:01:00Z">
        <w:r w:rsidR="006242DF" w:rsidDel="0056603E">
          <w:rPr>
            <w:rFonts w:ascii="Times New Roman" w:hAnsi="Times New Roman" w:cs="Times New Roman"/>
          </w:rPr>
          <w:delText>a</w:delText>
        </w:r>
      </w:del>
      <w:r w:rsidR="006242DF">
        <w:rPr>
          <w:rFonts w:ascii="Times New Roman" w:hAnsi="Times New Roman" w:cs="Times New Roman"/>
        </w:rPr>
        <w:t>rray</w:t>
      </w:r>
      <w:ins w:id="12" w:author="John Ramirez" w:date="2018-07-17T11:01:00Z">
        <w:r w:rsidR="0056603E">
          <w:rPr>
            <w:rFonts w:ascii="Times New Roman" w:hAnsi="Times New Roman" w:cs="Times New Roman"/>
          </w:rPr>
          <w:t>L</w:t>
        </w:r>
      </w:ins>
      <w:del w:id="13" w:author="John Ramirez" w:date="2018-07-17T11:01:00Z">
        <w:r w:rsidR="006242DF" w:rsidDel="0056603E">
          <w:rPr>
            <w:rFonts w:ascii="Times New Roman" w:hAnsi="Times New Roman" w:cs="Times New Roman"/>
          </w:rPr>
          <w:delText>l</w:delText>
        </w:r>
      </w:del>
      <w:r w:rsidR="006242DF">
        <w:rPr>
          <w:rFonts w:ascii="Times New Roman" w:hAnsi="Times New Roman" w:cs="Times New Roman"/>
        </w:rPr>
        <w:t xml:space="preserve">ist implementation, the DLB implementation does not require searching through all the words using a nested for loop. In fact, it only takes in one for loop, </w:t>
      </w:r>
      <w:commentRangeStart w:id="14"/>
      <w:r w:rsidR="006242DF">
        <w:rPr>
          <w:rFonts w:ascii="Times New Roman" w:hAnsi="Times New Roman" w:cs="Times New Roman"/>
        </w:rPr>
        <w:t>so runtimes will most definitely</w:t>
      </w:r>
      <w:commentRangeEnd w:id="14"/>
      <w:r w:rsidR="0056603E">
        <w:rPr>
          <w:rStyle w:val="CommentReference"/>
        </w:rPr>
        <w:commentReference w:id="14"/>
      </w:r>
      <w:r w:rsidR="006242DF">
        <w:rPr>
          <w:rFonts w:ascii="Times New Roman" w:hAnsi="Times New Roman" w:cs="Times New Roman"/>
        </w:rPr>
        <w:t xml:space="preserve">. I believe that in the worst case since the dictionary is such a huge list of words, if a word is located at the very end of the DLB, but is located at the very first entry of the </w:t>
      </w:r>
      <w:commentRangeStart w:id="15"/>
      <w:proofErr w:type="spellStart"/>
      <w:r w:rsidR="006242DF">
        <w:rPr>
          <w:rFonts w:ascii="Times New Roman" w:hAnsi="Times New Roman" w:cs="Times New Roman"/>
        </w:rPr>
        <w:t>arraylist</w:t>
      </w:r>
      <w:commentRangeEnd w:id="15"/>
      <w:proofErr w:type="spellEnd"/>
      <w:r w:rsidR="0056603E">
        <w:rPr>
          <w:rStyle w:val="CommentReference"/>
        </w:rPr>
        <w:commentReference w:id="15"/>
      </w:r>
      <w:r w:rsidR="006242DF">
        <w:rPr>
          <w:rFonts w:ascii="Times New Roman" w:hAnsi="Times New Roman" w:cs="Times New Roman"/>
        </w:rPr>
        <w:t xml:space="preserve"> implementation, then </w:t>
      </w:r>
      <w:r w:rsidR="00E47A04">
        <w:rPr>
          <w:rFonts w:ascii="Times New Roman" w:hAnsi="Times New Roman" w:cs="Times New Roman"/>
        </w:rPr>
        <w:t xml:space="preserve">the </w:t>
      </w:r>
      <w:proofErr w:type="spellStart"/>
      <w:r w:rsidR="00E47A04">
        <w:rPr>
          <w:rFonts w:ascii="Times New Roman" w:hAnsi="Times New Roman" w:cs="Times New Roman"/>
        </w:rPr>
        <w:t>arraylist</w:t>
      </w:r>
      <w:proofErr w:type="spellEnd"/>
      <w:r w:rsidR="00E47A04">
        <w:rPr>
          <w:rFonts w:ascii="Times New Roman" w:hAnsi="Times New Roman" w:cs="Times New Roman"/>
        </w:rPr>
        <w:t xml:space="preserve"> implementation will be faster as it will take longer for the DLB to search for the specified word than it would for the ArrayList implementation, but this is an extremely rare case, and in most cases, the word to search for will be within the middle of list, so therefore, searching using a DLB would be a more appropriate method. </w:t>
      </w:r>
    </w:p>
    <w:p w14:paraId="483B3C27" w14:textId="77777777" w:rsidR="00641D79" w:rsidRDefault="00641D79" w:rsidP="00C16ED3">
      <w:pPr>
        <w:spacing w:line="480" w:lineRule="auto"/>
        <w:rPr>
          <w:ins w:id="16" w:author="John Ramirez" w:date="2018-07-17T11:05:00Z"/>
          <w:rFonts w:ascii="Times New Roman" w:hAnsi="Times New Roman" w:cs="Times New Roman"/>
        </w:rPr>
      </w:pPr>
      <w:r>
        <w:rPr>
          <w:rFonts w:ascii="Times New Roman" w:hAnsi="Times New Roman" w:cs="Times New Roman"/>
        </w:rPr>
        <w:tab/>
        <w:t>To delve into a more concise discussion of comparing the MyDictionary implementation to the DLB implementation,</w:t>
      </w:r>
      <w:r w:rsidR="00C04E17">
        <w:rPr>
          <w:rFonts w:ascii="Times New Roman" w:hAnsi="Times New Roman" w:cs="Times New Roman"/>
        </w:rPr>
        <w:t xml:space="preserve"> in MyDictionary,</w:t>
      </w:r>
      <w:r>
        <w:rPr>
          <w:rFonts w:ascii="Times New Roman" w:hAnsi="Times New Roman" w:cs="Times New Roman"/>
        </w:rPr>
        <w:t xml:space="preserve"> </w:t>
      </w:r>
      <w:r w:rsidR="00C04E17">
        <w:rPr>
          <w:rFonts w:ascii="Times New Roman" w:hAnsi="Times New Roman" w:cs="Times New Roman"/>
        </w:rPr>
        <w:t xml:space="preserve">data is stored at a much faster speed than the DLB because all it does is that this algorithm simply takes an ArrayList, and individual adds each and every given string to the list. </w:t>
      </w:r>
      <w:r w:rsidR="0088558F">
        <w:rPr>
          <w:rFonts w:ascii="Times New Roman" w:hAnsi="Times New Roman" w:cs="Times New Roman"/>
        </w:rPr>
        <w:t xml:space="preserve">To make searches a bit faster, it then sorts </w:t>
      </w:r>
      <w:r w:rsidR="00BE24DA">
        <w:rPr>
          <w:rFonts w:ascii="Times New Roman" w:hAnsi="Times New Roman" w:cs="Times New Roman"/>
        </w:rPr>
        <w:t xml:space="preserve">the list in such a way that it makes such that all strings that were added first remain on the top of the list, and that the last string remain on the bottom of the list. </w:t>
      </w:r>
      <w:commentRangeStart w:id="17"/>
      <w:r w:rsidR="00BE24DA">
        <w:rPr>
          <w:rFonts w:ascii="Times New Roman" w:hAnsi="Times New Roman" w:cs="Times New Roman"/>
        </w:rPr>
        <w:t xml:space="preserve">However, in the DLB, data is stored using a trie, so it is not stored at a very fast pace as it requires to repeatedly iterate through each character of the string and determine at which position the string be added. For example, if we were to be given two strings: “Shells” and “Seat,” We would store the word </w:t>
      </w:r>
      <w:r w:rsidR="005E0EB7">
        <w:rPr>
          <w:rFonts w:ascii="Times New Roman" w:hAnsi="Times New Roman" w:cs="Times New Roman"/>
        </w:rPr>
        <w:t>“</w:t>
      </w:r>
      <w:r w:rsidR="00BE24DA">
        <w:rPr>
          <w:rFonts w:ascii="Times New Roman" w:hAnsi="Times New Roman" w:cs="Times New Roman"/>
        </w:rPr>
        <w:t>shells</w:t>
      </w:r>
      <w:r w:rsidR="005E0EB7">
        <w:rPr>
          <w:rFonts w:ascii="Times New Roman" w:hAnsi="Times New Roman" w:cs="Times New Roman"/>
        </w:rPr>
        <w:t>”</w:t>
      </w:r>
      <w:r w:rsidR="00BE24DA">
        <w:rPr>
          <w:rFonts w:ascii="Times New Roman" w:hAnsi="Times New Roman" w:cs="Times New Roman"/>
        </w:rPr>
        <w:t xml:space="preserve"> from in a downward or vertical fashion. </w:t>
      </w:r>
      <w:r w:rsidR="005E0EB7">
        <w:rPr>
          <w:rFonts w:ascii="Times New Roman" w:hAnsi="Times New Roman" w:cs="Times New Roman"/>
        </w:rPr>
        <w:t xml:space="preserve">However, when we store the word “seat,” we would notice that the first character is the letter ‘S.’ We would then proceed down one step and right another step and insert the character ‘e,’ according to the structure of the DLB trie. </w:t>
      </w:r>
      <w:commentRangeEnd w:id="17"/>
      <w:r w:rsidR="0056603E">
        <w:rPr>
          <w:rStyle w:val="CommentReference"/>
        </w:rPr>
        <w:commentReference w:id="17"/>
      </w:r>
      <w:commentRangeStart w:id="18"/>
      <w:r w:rsidR="005E0EB7">
        <w:rPr>
          <w:rFonts w:ascii="Times New Roman" w:hAnsi="Times New Roman" w:cs="Times New Roman"/>
        </w:rPr>
        <w:t>As you can probably</w:t>
      </w:r>
      <w:commentRangeEnd w:id="18"/>
      <w:r w:rsidR="0056603E">
        <w:rPr>
          <w:rStyle w:val="CommentReference"/>
        </w:rPr>
        <w:commentReference w:id="18"/>
      </w:r>
      <w:r w:rsidR="005E0EB7">
        <w:rPr>
          <w:rFonts w:ascii="Times New Roman" w:hAnsi="Times New Roman" w:cs="Times New Roman"/>
        </w:rPr>
        <w:t xml:space="preserve">, this is a lot more memory efficient because instead of storing each word into a list, we are using previous characters of other words that already have been stored to store new words. This is ingenious because it saves a lot of space in memory, and we can avoid repeated prefixes of words as well as determine a number of possible solutions of words based on their prefixes. With the ArrayList implementation we cannot do this as we are looking at each word individually. The DLB combines all the words in the dictionary into a huge, but compressed block making it faster to search for words. As I discussed earlier, the ArrayList implementation uses </w:t>
      </w:r>
      <w:r w:rsidR="002A2333">
        <w:rPr>
          <w:rFonts w:ascii="Times New Roman" w:hAnsi="Times New Roman" w:cs="Times New Roman"/>
        </w:rPr>
        <w:t xml:space="preserve">a nested for loop to search for words. As such the runtime for this search would be around </w:t>
      </w:r>
      <w:commentRangeStart w:id="19"/>
      <w:r w:rsidR="002A2333">
        <w:rPr>
          <w:rFonts w:ascii="Times New Roman" w:hAnsi="Times New Roman" w:cs="Times New Roman"/>
        </w:rPr>
        <w:t>O(n^2</w:t>
      </w:r>
      <w:bookmarkStart w:id="20" w:name="_GoBack"/>
      <w:bookmarkEnd w:id="20"/>
      <w:r w:rsidR="002A2333">
        <w:rPr>
          <w:rFonts w:ascii="Times New Roman" w:hAnsi="Times New Roman" w:cs="Times New Roman"/>
        </w:rPr>
        <w:t>)</w:t>
      </w:r>
      <w:commentRangeEnd w:id="19"/>
      <w:r w:rsidR="0056603E">
        <w:rPr>
          <w:rStyle w:val="CommentReference"/>
        </w:rPr>
        <w:commentReference w:id="19"/>
      </w:r>
      <w:r w:rsidR="002A2333">
        <w:rPr>
          <w:rFonts w:ascii="Times New Roman" w:hAnsi="Times New Roman" w:cs="Times New Roman"/>
        </w:rPr>
        <w:t xml:space="preserve">, whereas the DLB uses only for loop to search through the structure. As such the runtime for this search would be around </w:t>
      </w:r>
      <w:commentRangeStart w:id="21"/>
      <w:r w:rsidR="002A2333">
        <w:rPr>
          <w:rFonts w:ascii="Times New Roman" w:hAnsi="Times New Roman" w:cs="Times New Roman"/>
        </w:rPr>
        <w:t xml:space="preserve">O(n). </w:t>
      </w:r>
      <w:commentRangeEnd w:id="21"/>
      <w:r w:rsidR="0056603E">
        <w:rPr>
          <w:rStyle w:val="CommentReference"/>
        </w:rPr>
        <w:commentReference w:id="21"/>
      </w:r>
      <w:r w:rsidR="002A2333">
        <w:rPr>
          <w:rFonts w:ascii="Times New Roman" w:hAnsi="Times New Roman" w:cs="Times New Roman"/>
        </w:rPr>
        <w:t>Therefore this proves that overall, the DLB will have much faster search times than the ArrayList implementation. Even though it may take longer for the DLB to add a word into its structure, I believe that improving the cost of searching is far more important than improving the cost of adding words to a structure.</w:t>
      </w:r>
      <w:commentRangeStart w:id="22"/>
      <w:r w:rsidR="002A2333">
        <w:rPr>
          <w:rFonts w:ascii="Times New Roman" w:hAnsi="Times New Roman" w:cs="Times New Roman"/>
        </w:rPr>
        <w:t xml:space="preserve"> </w:t>
      </w:r>
      <w:commentRangeEnd w:id="22"/>
      <w:r w:rsidR="0056603E">
        <w:rPr>
          <w:rStyle w:val="CommentReference"/>
        </w:rPr>
        <w:commentReference w:id="22"/>
      </w:r>
    </w:p>
    <w:p w14:paraId="1C16D802" w14:textId="77777777" w:rsidR="0056603E" w:rsidRDefault="0056603E" w:rsidP="00C16ED3">
      <w:pPr>
        <w:spacing w:line="480" w:lineRule="auto"/>
        <w:rPr>
          <w:ins w:id="23" w:author="John Ramirez" w:date="2018-07-17T11:05:00Z"/>
          <w:rFonts w:ascii="Times New Roman" w:hAnsi="Times New Roman" w:cs="Times New Roman"/>
        </w:rPr>
      </w:pPr>
    </w:p>
    <w:p w14:paraId="336973DC" w14:textId="6F8E7C10" w:rsidR="0056603E" w:rsidRPr="00C16ED3" w:rsidRDefault="0056603E" w:rsidP="00C16ED3">
      <w:pPr>
        <w:spacing w:line="480" w:lineRule="auto"/>
        <w:rPr>
          <w:rFonts w:ascii="Times New Roman" w:hAnsi="Times New Roman" w:cs="Times New Roman"/>
        </w:rPr>
      </w:pPr>
      <w:ins w:id="24" w:author="John Ramirez" w:date="2018-07-17T11:05:00Z">
        <w:r>
          <w:rPr>
            <w:rFonts w:ascii="Times New Roman" w:hAnsi="Times New Roman" w:cs="Times New Roman"/>
          </w:rPr>
          <w:t xml:space="preserve"> </w:t>
        </w:r>
        <w:commentRangeStart w:id="25"/>
        <w:r>
          <w:rPr>
            <w:rFonts w:ascii="Times New Roman" w:hAnsi="Times New Roman" w:cs="Times New Roman"/>
          </w:rPr>
          <w:t xml:space="preserve">  </w:t>
        </w:r>
        <w:commentRangeEnd w:id="25"/>
        <w:r>
          <w:rPr>
            <w:rStyle w:val="CommentReference"/>
          </w:rPr>
          <w:commentReference w:id="25"/>
        </w:r>
      </w:ins>
    </w:p>
    <w:sectPr w:rsidR="0056603E" w:rsidRPr="00C16ED3" w:rsidSect="00D7184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John Ramirez" w:date="2018-07-17T10:55:00Z" w:initials="JR">
    <w:p w14:paraId="1D7AE8A9" w14:textId="1848AB93" w:rsidR="00CF5BAA" w:rsidRDefault="00CF5BAA">
      <w:pPr>
        <w:pStyle w:val="CommentText"/>
      </w:pPr>
      <w:r>
        <w:rPr>
          <w:rStyle w:val="CommentReference"/>
        </w:rPr>
        <w:annotationRef/>
      </w:r>
      <w:r>
        <w:t>Explain the problem in more detail.  What exactly are you trying to accomplish?</w:t>
      </w:r>
    </w:p>
  </w:comment>
  <w:comment w:id="3" w:author="John Ramirez" w:date="2018-07-17T10:55:00Z" w:initials="JR">
    <w:p w14:paraId="36EADCF3" w14:textId="743AB10C" w:rsidR="00CF5BAA" w:rsidRDefault="00CF5BAA">
      <w:pPr>
        <w:pStyle w:val="CommentText"/>
      </w:pPr>
      <w:r>
        <w:rPr>
          <w:rStyle w:val="CommentReference"/>
        </w:rPr>
        <w:annotationRef/>
      </w:r>
      <w:r>
        <w:t>This tone is a bit on the informal side.</w:t>
      </w:r>
    </w:p>
  </w:comment>
  <w:comment w:id="4" w:author="John Ramirez" w:date="2018-07-17T10:58:00Z" w:initials="JR">
    <w:p w14:paraId="4821F456" w14:textId="6E22AED4" w:rsidR="00CF5BAA" w:rsidRDefault="00CF5BAA">
      <w:pPr>
        <w:pStyle w:val="CommentText"/>
      </w:pPr>
      <w:r>
        <w:rPr>
          <w:rStyle w:val="CommentReference"/>
        </w:rPr>
        <w:annotationRef/>
      </w:r>
      <w:r>
        <w:t>This is ok but using a physical 1-d array to represent a logical 2-d array is not unusual and does not require this detailed explanation.</w:t>
      </w:r>
      <w:r w:rsidR="0056603E">
        <w:t xml:space="preserve">  However, how does this make your solution easier than using a physical 2-d array?</w:t>
      </w:r>
    </w:p>
  </w:comment>
  <w:comment w:id="7" w:author="John Ramirez" w:date="2018-07-17T10:59:00Z" w:initials="JR">
    <w:p w14:paraId="4399ECC2" w14:textId="7BEB0EAF" w:rsidR="0056603E" w:rsidRDefault="0056603E">
      <w:pPr>
        <w:pStyle w:val="CommentText"/>
      </w:pPr>
      <w:r>
        <w:rPr>
          <w:rStyle w:val="CommentReference"/>
        </w:rPr>
        <w:annotationRef/>
      </w:r>
      <w:r>
        <w:t>This needs a LOT more detail.  How does your algorithm work and how does it handle the various different cases (ex: a '-' sign in a square).</w:t>
      </w:r>
    </w:p>
  </w:comment>
  <w:comment w:id="8" w:author="John Ramirez" w:date="2018-07-17T11:00:00Z" w:initials="JR">
    <w:p w14:paraId="039F4059" w14:textId="7B125DF0" w:rsidR="0056603E" w:rsidRDefault="0056603E">
      <w:pPr>
        <w:pStyle w:val="CommentText"/>
      </w:pPr>
      <w:r>
        <w:rPr>
          <w:rStyle w:val="CommentReference"/>
        </w:rPr>
        <w:annotationRef/>
      </w:r>
      <w:r>
        <w:t>Think about what you are saying in this sentence.  You are positive that your methods are seemingly correct.  This means really that you are NOT positive that they are correct.</w:t>
      </w:r>
    </w:p>
  </w:comment>
  <w:comment w:id="9" w:author="John Ramirez" w:date="2018-07-17T11:01:00Z" w:initials="JR">
    <w:p w14:paraId="0AAAB527" w14:textId="274C43AA" w:rsidR="0056603E" w:rsidRDefault="0056603E">
      <w:pPr>
        <w:pStyle w:val="CommentText"/>
      </w:pPr>
      <w:r>
        <w:rPr>
          <w:rStyle w:val="CommentReference"/>
        </w:rPr>
        <w:annotationRef/>
      </w:r>
      <w:r>
        <w:t xml:space="preserve">For which boards? </w:t>
      </w:r>
    </w:p>
  </w:comment>
  <w:comment w:id="14" w:author="John Ramirez" w:date="2018-07-17T11:02:00Z" w:initials="JR">
    <w:p w14:paraId="656724FC" w14:textId="051F1CE1" w:rsidR="0056603E" w:rsidRDefault="0056603E">
      <w:pPr>
        <w:pStyle w:val="CommentText"/>
      </w:pPr>
      <w:r>
        <w:rPr>
          <w:rStyle w:val="CommentReference"/>
        </w:rPr>
        <w:annotationRef/>
      </w:r>
      <w:r>
        <w:t>…will most definitely what?</w:t>
      </w:r>
    </w:p>
  </w:comment>
  <w:comment w:id="15" w:author="John Ramirez" w:date="2018-07-17T11:02:00Z" w:initials="JR">
    <w:p w14:paraId="15A38EC0" w14:textId="51DE2469" w:rsidR="0056603E" w:rsidRDefault="0056603E">
      <w:pPr>
        <w:pStyle w:val="CommentText"/>
      </w:pPr>
      <w:r>
        <w:rPr>
          <w:rStyle w:val="CommentReference"/>
        </w:rPr>
        <w:annotationRef/>
      </w:r>
      <w:r>
        <w:t>Be consistent with how you write ArrayList.</w:t>
      </w:r>
    </w:p>
  </w:comment>
  <w:comment w:id="17" w:author="John Ramirez" w:date="2018-07-17T11:04:00Z" w:initials="JR">
    <w:p w14:paraId="345F90D0" w14:textId="1B562E73" w:rsidR="0056603E" w:rsidRDefault="0056603E">
      <w:pPr>
        <w:pStyle w:val="CommentText"/>
      </w:pPr>
      <w:r>
        <w:rPr>
          <w:rStyle w:val="CommentReference"/>
        </w:rPr>
        <w:annotationRef/>
      </w:r>
      <w:r>
        <w:t>This is hard to follow.  It would be better if you included a figure to show what is going on.</w:t>
      </w:r>
    </w:p>
  </w:comment>
  <w:comment w:id="18" w:author="John Ramirez" w:date="2018-07-17T11:04:00Z" w:initials="JR">
    <w:p w14:paraId="5440C53F" w14:textId="3688E939" w:rsidR="0056603E" w:rsidRDefault="0056603E">
      <w:pPr>
        <w:pStyle w:val="CommentText"/>
      </w:pPr>
      <w:r>
        <w:rPr>
          <w:rStyle w:val="CommentReference"/>
        </w:rPr>
        <w:annotationRef/>
      </w:r>
      <w:r>
        <w:t>"As you can probably" what?</w:t>
      </w:r>
    </w:p>
  </w:comment>
  <w:comment w:id="19" w:author="John Ramirez" w:date="2018-07-17T11:04:00Z" w:initials="JR">
    <w:p w14:paraId="3D680474" w14:textId="6C50473A" w:rsidR="0056603E" w:rsidRDefault="0056603E">
      <w:pPr>
        <w:pStyle w:val="CommentText"/>
      </w:pPr>
      <w:r>
        <w:rPr>
          <w:rStyle w:val="CommentReference"/>
        </w:rPr>
        <w:annotationRef/>
      </w:r>
      <w:r>
        <w:t>This is incorrect.</w:t>
      </w:r>
    </w:p>
  </w:comment>
  <w:comment w:id="21" w:author="John Ramirez" w:date="2018-07-17T11:05:00Z" w:initials="JR">
    <w:p w14:paraId="5EC97D8B" w14:textId="6BADD5F9" w:rsidR="0056603E" w:rsidRDefault="0056603E">
      <w:pPr>
        <w:pStyle w:val="CommentText"/>
      </w:pPr>
      <w:r>
        <w:rPr>
          <w:rStyle w:val="CommentReference"/>
        </w:rPr>
        <w:annotationRef/>
      </w:r>
      <w:r>
        <w:t>This is also incorrect.  See the class notes for the DLB run-time.</w:t>
      </w:r>
    </w:p>
  </w:comment>
  <w:comment w:id="22" w:author="John Ramirez" w:date="2018-07-17T11:05:00Z" w:initials="JR">
    <w:p w14:paraId="06F6AC91" w14:textId="7E158EDE" w:rsidR="0056603E" w:rsidRDefault="0056603E">
      <w:pPr>
        <w:pStyle w:val="CommentText"/>
      </w:pPr>
      <w:r>
        <w:rPr>
          <w:rStyle w:val="CommentReference"/>
        </w:rPr>
        <w:annotationRef/>
      </w:r>
      <w:r>
        <w:t>This paragraph is too long and should be broken up.</w:t>
      </w:r>
    </w:p>
  </w:comment>
  <w:comment w:id="25" w:author="John Ramirez" w:date="2018-07-17T11:07:00Z" w:initials="JR">
    <w:p w14:paraId="483A540B" w14:textId="53FF5715" w:rsidR="0056603E" w:rsidRDefault="0056603E">
      <w:pPr>
        <w:pStyle w:val="CommentText"/>
      </w:pPr>
      <w:r>
        <w:rPr>
          <w:rStyle w:val="CommentReference"/>
        </w:rPr>
        <w:annotationRef/>
      </w:r>
      <w:r>
        <w:t>Overall your paper has a lot of content problems –  primarily mistakes and omissions.  It also has a lot of style errors – including several incomplete sentences or phrases.  These all need to be fixed but don't limit your edits to the sections with comments.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7AE8A9" w15:done="0"/>
  <w15:commentEx w15:paraId="36EADCF3" w15:done="0"/>
  <w15:commentEx w15:paraId="4821F456" w15:done="0"/>
  <w15:commentEx w15:paraId="4399ECC2" w15:done="0"/>
  <w15:commentEx w15:paraId="039F4059" w15:done="0"/>
  <w15:commentEx w15:paraId="0AAAB527" w15:done="0"/>
  <w15:commentEx w15:paraId="656724FC" w15:done="0"/>
  <w15:commentEx w15:paraId="15A38EC0" w15:done="0"/>
  <w15:commentEx w15:paraId="345F90D0" w15:done="0"/>
  <w15:commentEx w15:paraId="5440C53F" w15:done="0"/>
  <w15:commentEx w15:paraId="3D680474" w15:done="0"/>
  <w15:commentEx w15:paraId="5EC97D8B" w15:done="0"/>
  <w15:commentEx w15:paraId="06F6AC91" w15:done="0"/>
  <w15:commentEx w15:paraId="483A540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trackRevision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ED3"/>
    <w:rsid w:val="0000411B"/>
    <w:rsid w:val="000133C9"/>
    <w:rsid w:val="00066EAF"/>
    <w:rsid w:val="00090471"/>
    <w:rsid w:val="002A2333"/>
    <w:rsid w:val="00332071"/>
    <w:rsid w:val="004E2461"/>
    <w:rsid w:val="004E462C"/>
    <w:rsid w:val="00506BCB"/>
    <w:rsid w:val="0056603E"/>
    <w:rsid w:val="005E0EB7"/>
    <w:rsid w:val="005E559D"/>
    <w:rsid w:val="006242DF"/>
    <w:rsid w:val="00641D79"/>
    <w:rsid w:val="006C227E"/>
    <w:rsid w:val="00783B69"/>
    <w:rsid w:val="0088558F"/>
    <w:rsid w:val="00945F8D"/>
    <w:rsid w:val="00957EAF"/>
    <w:rsid w:val="00BE24DA"/>
    <w:rsid w:val="00C04E17"/>
    <w:rsid w:val="00C16ED3"/>
    <w:rsid w:val="00CF5BAA"/>
    <w:rsid w:val="00D71846"/>
    <w:rsid w:val="00E47A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33078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5B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5BAA"/>
    <w:rPr>
      <w:rFonts w:ascii="Lucida Grande" w:hAnsi="Lucida Grande" w:cs="Lucida Grande"/>
      <w:sz w:val="18"/>
      <w:szCs w:val="18"/>
    </w:rPr>
  </w:style>
  <w:style w:type="character" w:styleId="CommentReference">
    <w:name w:val="annotation reference"/>
    <w:basedOn w:val="DefaultParagraphFont"/>
    <w:uiPriority w:val="99"/>
    <w:semiHidden/>
    <w:unhideWhenUsed/>
    <w:rsid w:val="00CF5BAA"/>
    <w:rPr>
      <w:sz w:val="18"/>
      <w:szCs w:val="18"/>
    </w:rPr>
  </w:style>
  <w:style w:type="paragraph" w:styleId="CommentText">
    <w:name w:val="annotation text"/>
    <w:basedOn w:val="Normal"/>
    <w:link w:val="CommentTextChar"/>
    <w:uiPriority w:val="99"/>
    <w:semiHidden/>
    <w:unhideWhenUsed/>
    <w:rsid w:val="00CF5BAA"/>
  </w:style>
  <w:style w:type="character" w:customStyle="1" w:styleId="CommentTextChar">
    <w:name w:val="Comment Text Char"/>
    <w:basedOn w:val="DefaultParagraphFont"/>
    <w:link w:val="CommentText"/>
    <w:uiPriority w:val="99"/>
    <w:semiHidden/>
    <w:rsid w:val="00CF5BAA"/>
  </w:style>
  <w:style w:type="paragraph" w:styleId="CommentSubject">
    <w:name w:val="annotation subject"/>
    <w:basedOn w:val="CommentText"/>
    <w:next w:val="CommentText"/>
    <w:link w:val="CommentSubjectChar"/>
    <w:uiPriority w:val="99"/>
    <w:semiHidden/>
    <w:unhideWhenUsed/>
    <w:rsid w:val="00CF5BAA"/>
    <w:rPr>
      <w:b/>
      <w:bCs/>
      <w:sz w:val="20"/>
      <w:szCs w:val="20"/>
    </w:rPr>
  </w:style>
  <w:style w:type="character" w:customStyle="1" w:styleId="CommentSubjectChar">
    <w:name w:val="Comment Subject Char"/>
    <w:basedOn w:val="CommentTextChar"/>
    <w:link w:val="CommentSubject"/>
    <w:uiPriority w:val="99"/>
    <w:semiHidden/>
    <w:rsid w:val="00CF5B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D525ACF-E424-DC4C-81E1-DA2A06A3C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910</Words>
  <Characters>5190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6088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Mohit</dc:creator>
  <cp:keywords/>
  <dc:description/>
  <cp:lastModifiedBy>Jain, Mohit</cp:lastModifiedBy>
  <cp:revision>3</cp:revision>
  <dcterms:created xsi:type="dcterms:W3CDTF">2018-08-03T22:02:00Z</dcterms:created>
  <dcterms:modified xsi:type="dcterms:W3CDTF">2018-08-03T23:09:00Z</dcterms:modified>
</cp:coreProperties>
</file>